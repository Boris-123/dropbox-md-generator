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20"/>
      </w:tblGrid>
      <w:tr w:rsidR="000E620D" w:rsidRPr="000E620D" w14:paraId="7D3187DB" w14:textId="77777777" w:rsidTr="008C52BA">
        <w:trPr>
          <w:trHeight w:val="275"/>
        </w:trPr>
        <w:tc>
          <w:tcPr>
            <w:tcW w:w="9620" w:type="dxa"/>
            <w:shd w:val="clear" w:color="auto" w:fill="D9D9D9" w:themeFill="background1" w:themeFillShade="D9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14:paraId="2776373B" w14:textId="44CFC66D" w:rsidR="007C3EFC" w:rsidRPr="000E620D" w:rsidRDefault="007C3EFC" w:rsidP="007C3EFC">
            <w:pPr>
              <w:spacing w:after="0" w:line="240" w:lineRule="auto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620D"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  <w:r w:rsidR="00FE6E35" w:rsidRPr="000E62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Title</w:t>
            </w:r>
            <w:r w:rsidRPr="000E62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E620D" w:rsidRPr="000E620D" w14:paraId="7501C518" w14:textId="77777777" w:rsidTr="008C52BA">
        <w:trPr>
          <w:trHeight w:val="482"/>
        </w:trPr>
        <w:tc>
          <w:tcPr>
            <w:tcW w:w="9620" w:type="dxa"/>
            <w:shd w:val="clear" w:color="auto" w:fill="FFFFFF" w:themeFill="background1"/>
            <w:tcMar>
              <w:top w:w="65" w:type="dxa"/>
              <w:left w:w="129" w:type="dxa"/>
              <w:bottom w:w="65" w:type="dxa"/>
              <w:right w:w="129" w:type="dxa"/>
            </w:tcMar>
          </w:tcPr>
          <w:p w14:paraId="6CCC4F0E" w14:textId="6278D629" w:rsidR="007C3EFC" w:rsidRPr="000E620D" w:rsidRDefault="007C3EFC" w:rsidP="007C3EFC">
            <w:pPr>
              <w:spacing w:after="0" w:line="240" w:lineRule="auto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E620D" w:rsidRPr="000E620D" w14:paraId="4B8D1064" w14:textId="77777777" w:rsidTr="008C52BA">
        <w:trPr>
          <w:trHeight w:val="239"/>
        </w:trPr>
        <w:tc>
          <w:tcPr>
            <w:tcW w:w="9620" w:type="dxa"/>
            <w:shd w:val="clear" w:color="auto" w:fill="D9D9D9" w:themeFill="background1" w:themeFillShade="D9"/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14:paraId="09242ADD" w14:textId="5408A621" w:rsidR="007C3EFC" w:rsidRPr="000E620D" w:rsidRDefault="007C3EFC" w:rsidP="007C3EF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620D">
              <w:rPr>
                <w:rFonts w:ascii="Arial" w:hAnsi="Arial" w:cs="Arial"/>
                <w:b/>
                <w:bCs/>
                <w:sz w:val="20"/>
                <w:szCs w:val="20"/>
              </w:rPr>
              <w:t>I) Please provide details of the incident:</w:t>
            </w:r>
          </w:p>
        </w:tc>
      </w:tr>
      <w:tr w:rsidR="000E620D" w:rsidRPr="000E620D" w14:paraId="03A6E412" w14:textId="77777777" w:rsidTr="00A954D9">
        <w:trPr>
          <w:trHeight w:val="1095"/>
        </w:trPr>
        <w:tc>
          <w:tcPr>
            <w:tcW w:w="9620" w:type="dxa"/>
            <w:shd w:val="clear" w:color="auto" w:fill="FFFFFF" w:themeFill="background1"/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14:paraId="63A219F8" w14:textId="1DCEE5ED" w:rsidR="00BF53E6" w:rsidRPr="000E620D" w:rsidRDefault="00691C68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118B8">
              <w:rPr>
                <w:rFonts w:ascii="Arial" w:hAnsi="Arial" w:cs="Arial"/>
                <w:sz w:val="20"/>
                <w:szCs w:val="20"/>
              </w:rPr>
              <w:t xml:space="preserve">Date of </w:t>
            </w:r>
            <w:r w:rsidR="00653663" w:rsidRPr="007118B8">
              <w:rPr>
                <w:rFonts w:ascii="Arial" w:hAnsi="Arial" w:cs="Arial"/>
                <w:sz w:val="20"/>
                <w:szCs w:val="20"/>
              </w:rPr>
              <w:t>incident occurrence</w:t>
            </w:r>
            <w:r w:rsidR="00BF53E6" w:rsidRPr="007118B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FBAE095" w14:textId="2A02E032" w:rsidR="00FE6E35" w:rsidRDefault="00BF53E6" w:rsidP="000E620D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118B8">
              <w:rPr>
                <w:rFonts w:ascii="Arial" w:hAnsi="Arial" w:cs="Arial"/>
                <w:sz w:val="20"/>
                <w:szCs w:val="20"/>
              </w:rPr>
              <w:t xml:space="preserve">Date of </w:t>
            </w:r>
            <w:r w:rsidR="00B90D6E" w:rsidRPr="007118B8">
              <w:rPr>
                <w:rFonts w:ascii="Arial" w:hAnsi="Arial" w:cs="Arial"/>
                <w:sz w:val="20"/>
                <w:szCs w:val="20"/>
              </w:rPr>
              <w:t xml:space="preserve">self-discovery / notification to </w:t>
            </w:r>
            <w:proofErr w:type="spellStart"/>
            <w:r w:rsidR="00B90D6E" w:rsidRPr="007118B8">
              <w:rPr>
                <w:rFonts w:ascii="Arial" w:hAnsi="Arial" w:cs="Arial"/>
                <w:sz w:val="20"/>
                <w:szCs w:val="20"/>
              </w:rPr>
              <w:t>o</w:t>
            </w:r>
            <w:r w:rsidR="000E620D" w:rsidRPr="007118B8">
              <w:rPr>
                <w:rFonts w:ascii="Arial" w:hAnsi="Arial" w:cs="Arial"/>
                <w:sz w:val="20"/>
                <w:szCs w:val="20"/>
              </w:rPr>
              <w:t>r</w:t>
            </w:r>
            <w:r w:rsidR="00B90D6E" w:rsidRPr="007118B8">
              <w:rPr>
                <w:rFonts w:ascii="Arial" w:hAnsi="Arial" w:cs="Arial"/>
                <w:sz w:val="20"/>
                <w:szCs w:val="20"/>
              </w:rPr>
              <w:t>ganisation</w:t>
            </w:r>
            <w:proofErr w:type="spellEnd"/>
            <w:r w:rsidR="00B90D6E" w:rsidRPr="007118B8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64EB931" w14:textId="1E84F7CD" w:rsidR="003F0E8E" w:rsidRDefault="003F0E8E" w:rsidP="000E620D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How was </w:t>
            </w:r>
            <w:r w:rsidR="00A06A7E">
              <w:rPr>
                <w:rFonts w:ascii="Arial" w:hAnsi="Arial" w:cs="Arial"/>
                <w:sz w:val="20"/>
                <w:szCs w:val="20"/>
              </w:rPr>
              <w:t xml:space="preserve">the incident discovered and/or how </w:t>
            </w:r>
            <w:r w:rsidR="00B65B15">
              <w:rPr>
                <w:rFonts w:ascii="Arial" w:hAnsi="Arial" w:cs="Arial"/>
                <w:sz w:val="20"/>
                <w:szCs w:val="20"/>
              </w:rPr>
              <w:t>were we</w:t>
            </w:r>
            <w:r w:rsidR="00A06A7E">
              <w:rPr>
                <w:rFonts w:ascii="Arial" w:hAnsi="Arial" w:cs="Arial"/>
                <w:sz w:val="20"/>
                <w:szCs w:val="20"/>
              </w:rPr>
              <w:t xml:space="preserve"> notified of the incident?</w:t>
            </w:r>
          </w:p>
          <w:tbl>
            <w:tblPr>
              <w:tblStyle w:val="TableGrid"/>
              <w:tblW w:w="0" w:type="auto"/>
              <w:tblInd w:w="281" w:type="dxa"/>
              <w:tblLook w:val="04A0" w:firstRow="1" w:lastRow="0" w:firstColumn="1" w:lastColumn="0" w:noHBand="0" w:noVBand="1"/>
            </w:tblPr>
            <w:tblGrid>
              <w:gridCol w:w="9090"/>
            </w:tblGrid>
            <w:tr w:rsidR="001118D4" w14:paraId="69716DFE" w14:textId="77777777" w:rsidTr="001118D4">
              <w:tc>
                <w:tcPr>
                  <w:tcW w:w="9090" w:type="dxa"/>
                </w:tcPr>
                <w:p w14:paraId="64CB61BD" w14:textId="77777777" w:rsidR="001118D4" w:rsidRDefault="001118D4" w:rsidP="00A06A7E">
                  <w:pPr>
                    <w:pStyle w:val="ListParagraph"/>
                    <w:spacing w:after="120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FD3786F" w14:textId="77777777" w:rsidR="00A06A7E" w:rsidRPr="007118B8" w:rsidRDefault="00A06A7E" w:rsidP="003A16F8">
            <w:pPr>
              <w:pStyle w:val="ListParagraph"/>
              <w:spacing w:after="120" w:line="240" w:lineRule="auto"/>
              <w:ind w:left="36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641FD4F" w14:textId="49667B45" w:rsidR="00A7732C" w:rsidRPr="007118B8" w:rsidRDefault="00A7732C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118B8">
              <w:rPr>
                <w:rFonts w:ascii="Arial" w:hAnsi="Arial" w:cs="Arial"/>
                <w:sz w:val="20"/>
                <w:szCs w:val="20"/>
              </w:rPr>
              <w:t>Date of data breach confirmed</w:t>
            </w:r>
            <w:r w:rsidR="00D93DB6" w:rsidRPr="007118B8">
              <w:rPr>
                <w:rFonts w:ascii="Arial" w:hAnsi="Arial" w:cs="Arial"/>
                <w:sz w:val="20"/>
                <w:szCs w:val="20"/>
              </w:rPr>
              <w:t>:</w:t>
            </w:r>
            <w:r w:rsidR="00CB1C7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1C72" w:rsidRPr="00CD7649">
              <w:rPr>
                <w:rFonts w:ascii="Arial" w:hAnsi="Arial" w:cs="Arial"/>
                <w:color w:val="AEAAAA" w:themeColor="background2" w:themeShade="BF"/>
                <w:sz w:val="20"/>
                <w:szCs w:val="20"/>
              </w:rPr>
              <w:t>(to be completed by Data Risk / Privacy Compliance)</w:t>
            </w:r>
            <w:r w:rsidR="00D93DB6" w:rsidRPr="007118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C9AF7BC" w14:textId="1F0D31D5" w:rsidR="00F54F66" w:rsidRPr="000E620D" w:rsidRDefault="00F54F66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620D">
              <w:rPr>
                <w:rFonts w:ascii="Arial" w:hAnsi="Arial" w:cs="Arial"/>
                <w:sz w:val="20"/>
                <w:szCs w:val="20"/>
              </w:rPr>
              <w:t xml:space="preserve">The table below provides the chronology of the </w:t>
            </w:r>
            <w:r w:rsidR="00FE6E35" w:rsidRPr="000E620D">
              <w:rPr>
                <w:rFonts w:ascii="Arial" w:hAnsi="Arial" w:cs="Arial"/>
                <w:sz w:val="20"/>
                <w:szCs w:val="20"/>
              </w:rPr>
              <w:t>event</w:t>
            </w:r>
            <w:r w:rsidRPr="000E620D">
              <w:rPr>
                <w:rFonts w:ascii="Arial" w:hAnsi="Arial" w:cs="Arial"/>
                <w:sz w:val="20"/>
                <w:szCs w:val="20"/>
              </w:rPr>
              <w:t>: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815"/>
              <w:gridCol w:w="7202"/>
            </w:tblGrid>
            <w:tr w:rsidR="000E620D" w:rsidRPr="000E620D" w14:paraId="2E57D15E" w14:textId="77777777" w:rsidTr="005C0BCE">
              <w:tc>
                <w:tcPr>
                  <w:tcW w:w="1815" w:type="dxa"/>
                </w:tcPr>
                <w:p w14:paraId="5D4316D0" w14:textId="30373AF9" w:rsidR="00B97C99" w:rsidRPr="000E620D" w:rsidRDefault="00B97C99" w:rsidP="00B97C99">
                  <w:pPr>
                    <w:pStyle w:val="ListParagraph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202" w:type="dxa"/>
                </w:tcPr>
                <w:p w14:paraId="71CF074C" w14:textId="5F468A5F" w:rsidR="00B97C99" w:rsidRPr="000E620D" w:rsidRDefault="00B97C99" w:rsidP="00FE6E3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0E620D" w:rsidRPr="000E620D" w14:paraId="524D19E8" w14:textId="77777777" w:rsidTr="005C0BCE">
              <w:tc>
                <w:tcPr>
                  <w:tcW w:w="1815" w:type="dxa"/>
                </w:tcPr>
                <w:p w14:paraId="7A07C635" w14:textId="5690B7B6" w:rsidR="00B97C99" w:rsidRPr="000E620D" w:rsidRDefault="00B97C99" w:rsidP="00B97C99">
                  <w:pPr>
                    <w:pStyle w:val="ListParagraph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202" w:type="dxa"/>
                </w:tcPr>
                <w:p w14:paraId="174BCEE6" w14:textId="51DE41D7" w:rsidR="00B97C99" w:rsidRPr="000E620D" w:rsidRDefault="00B97C99" w:rsidP="00FE6E3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0E620D" w:rsidRPr="000E620D" w14:paraId="4A368C9B" w14:textId="77777777" w:rsidTr="005C0BCE">
              <w:tc>
                <w:tcPr>
                  <w:tcW w:w="1815" w:type="dxa"/>
                </w:tcPr>
                <w:p w14:paraId="72E7B6A4" w14:textId="4552F817" w:rsidR="00B97C99" w:rsidRPr="000E620D" w:rsidRDefault="00B97C99" w:rsidP="00B97C99">
                  <w:pPr>
                    <w:pStyle w:val="ListParagraph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202" w:type="dxa"/>
                </w:tcPr>
                <w:p w14:paraId="1B0C8427" w14:textId="08E49C75" w:rsidR="00B97C99" w:rsidRPr="000E620D" w:rsidRDefault="00B97C99" w:rsidP="00FE6E3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0E620D" w:rsidRPr="000E620D" w14:paraId="0887D4E8" w14:textId="77777777" w:rsidTr="005C0BCE">
              <w:tc>
                <w:tcPr>
                  <w:tcW w:w="1815" w:type="dxa"/>
                </w:tcPr>
                <w:p w14:paraId="29BCF83E" w14:textId="1198EE72" w:rsidR="00B97C99" w:rsidRPr="000E620D" w:rsidRDefault="00B97C99" w:rsidP="00B97C99">
                  <w:pPr>
                    <w:pStyle w:val="ListParagraph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202" w:type="dxa"/>
                </w:tcPr>
                <w:p w14:paraId="518C2582" w14:textId="1B045E0E" w:rsidR="00B97C99" w:rsidRPr="000E620D" w:rsidRDefault="00B97C99" w:rsidP="00FE6E3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0E620D" w:rsidRPr="000E620D" w14:paraId="79C3DC1E" w14:textId="77777777" w:rsidTr="005C0BCE">
              <w:tc>
                <w:tcPr>
                  <w:tcW w:w="1815" w:type="dxa"/>
                </w:tcPr>
                <w:p w14:paraId="259E65AA" w14:textId="2BA65C0C" w:rsidR="006E0A0F" w:rsidRPr="000E620D" w:rsidRDefault="006E0A0F" w:rsidP="006E0A0F">
                  <w:pPr>
                    <w:pStyle w:val="ListParagraph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202" w:type="dxa"/>
                </w:tcPr>
                <w:p w14:paraId="48AEECEB" w14:textId="48E59C34" w:rsidR="00F43DE5" w:rsidRPr="000E620D" w:rsidRDefault="00F43DE5" w:rsidP="00FE6E3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098093B" w14:textId="180B2CD3" w:rsidR="007C3EFC" w:rsidRPr="000E620D" w:rsidRDefault="005E37D4" w:rsidP="00A954D9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620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E620D" w:rsidRPr="000E620D" w14:paraId="79CD192D" w14:textId="77777777" w:rsidTr="006C15F9">
        <w:trPr>
          <w:trHeight w:val="231"/>
        </w:trPr>
        <w:tc>
          <w:tcPr>
            <w:tcW w:w="9620" w:type="dxa"/>
            <w:shd w:val="clear" w:color="auto" w:fill="D9D9D9" w:themeFill="background1" w:themeFillShade="D9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14:paraId="7B1899B1" w14:textId="78B64E95" w:rsidR="007C3EFC" w:rsidRPr="000E620D" w:rsidRDefault="007C3EFC" w:rsidP="007C3EFC">
            <w:pPr>
              <w:spacing w:after="0" w:line="240" w:lineRule="auto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620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 xml:space="preserve">II) What was the </w:t>
            </w:r>
            <w:r w:rsidRPr="000E620D">
              <w:rPr>
                <w:rFonts w:ascii="Arial" w:hAnsi="Arial" w:cs="Arial"/>
                <w:b/>
                <w:bCs/>
                <w:sz w:val="20"/>
                <w:szCs w:val="20"/>
              </w:rPr>
              <w:t>cause/suspected cause of the incident</w:t>
            </w:r>
            <w:r w:rsidR="00662602" w:rsidRPr="000E62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(including any key control deficiencies)</w:t>
            </w:r>
            <w:r w:rsidRPr="000E620D">
              <w:rPr>
                <w:rFonts w:ascii="Arial" w:hAnsi="Arial" w:cs="Arial"/>
                <w:b/>
                <w:bCs/>
                <w:sz w:val="20"/>
                <w:szCs w:val="20"/>
              </w:rPr>
              <w:t>? (Human / System / Other)</w:t>
            </w:r>
          </w:p>
        </w:tc>
      </w:tr>
      <w:tr w:rsidR="000E620D" w:rsidRPr="000E620D" w14:paraId="3E409EBD" w14:textId="77777777" w:rsidTr="00FE6E35">
        <w:trPr>
          <w:trHeight w:val="1230"/>
        </w:trPr>
        <w:tc>
          <w:tcPr>
            <w:tcW w:w="9620" w:type="dxa"/>
            <w:shd w:val="clear" w:color="auto" w:fill="FFFFFF" w:themeFill="background1"/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14:paraId="5B9DF9B8" w14:textId="74725F31" w:rsidR="00662602" w:rsidRPr="007118B8" w:rsidRDefault="00662602" w:rsidP="00821B2A">
            <w:pPr>
              <w:pStyle w:val="ListParagraph"/>
              <w:numPr>
                <w:ilvl w:val="0"/>
                <w:numId w:val="17"/>
              </w:num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7118B8">
              <w:rPr>
                <w:rFonts w:ascii="Arial" w:hAnsi="Arial" w:cs="Arial"/>
                <w:sz w:val="20"/>
                <w:szCs w:val="20"/>
              </w:rPr>
              <w:t>Root cause</w:t>
            </w:r>
            <w:r w:rsidR="00CC66B5" w:rsidRPr="007118B8">
              <w:rPr>
                <w:rFonts w:ascii="Arial" w:hAnsi="Arial" w:cs="Arial"/>
                <w:sz w:val="20"/>
                <w:szCs w:val="20"/>
              </w:rPr>
              <w:t xml:space="preserve"> category:</w:t>
            </w:r>
            <w:r w:rsidRPr="007118B8">
              <w:rPr>
                <w:rFonts w:ascii="Arial" w:hAnsi="Arial" w:cs="Arial"/>
                <w:sz w:val="20"/>
                <w:szCs w:val="20"/>
              </w:rPr>
              <w:t xml:space="preserve"> Human / System / </w:t>
            </w:r>
            <w:r w:rsidR="0011553F" w:rsidRPr="007118B8">
              <w:rPr>
                <w:rFonts w:ascii="Arial" w:hAnsi="Arial" w:cs="Arial"/>
                <w:sz w:val="20"/>
                <w:szCs w:val="20"/>
              </w:rPr>
              <w:t>Cyber / Theft</w:t>
            </w:r>
            <w:r w:rsidR="006C033A" w:rsidRPr="007118B8">
              <w:rPr>
                <w:rFonts w:ascii="Arial" w:hAnsi="Arial" w:cs="Arial"/>
                <w:sz w:val="20"/>
                <w:szCs w:val="20"/>
              </w:rPr>
              <w:t xml:space="preserve"> / Others</w:t>
            </w:r>
          </w:p>
          <w:p w14:paraId="09646DCB" w14:textId="77777777" w:rsidR="00CC66B5" w:rsidRPr="007118B8" w:rsidRDefault="00CC66B5" w:rsidP="00CC66B5">
            <w:pPr>
              <w:pStyle w:val="ListParagraph"/>
              <w:spacing w:after="12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2FE5080A" w14:textId="1C78865F" w:rsidR="00CC66B5" w:rsidRDefault="00CC66B5" w:rsidP="00821B2A">
            <w:pPr>
              <w:pStyle w:val="ListParagraph"/>
              <w:numPr>
                <w:ilvl w:val="0"/>
                <w:numId w:val="17"/>
              </w:num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7118B8">
              <w:rPr>
                <w:rFonts w:ascii="Arial" w:hAnsi="Arial" w:cs="Arial"/>
                <w:sz w:val="20"/>
                <w:szCs w:val="20"/>
              </w:rPr>
              <w:t>Root cause analysis:</w:t>
            </w:r>
          </w:p>
          <w:p w14:paraId="305009CC" w14:textId="77777777" w:rsidR="00644EBF" w:rsidRPr="00644EBF" w:rsidRDefault="00644EBF" w:rsidP="00644EBF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3EA5872" w14:textId="77777777" w:rsidR="00644EBF" w:rsidRPr="007118B8" w:rsidRDefault="00644EBF" w:rsidP="00644EBF">
            <w:pPr>
              <w:pStyle w:val="ListParagraph"/>
              <w:spacing w:after="12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099A481D" w14:textId="77777777" w:rsidR="008E56FD" w:rsidRPr="007118B8" w:rsidRDefault="008E56FD" w:rsidP="008E56FD">
            <w:pPr>
              <w:pStyle w:val="ListParagraph"/>
              <w:spacing w:after="12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07215041" w14:textId="77777777" w:rsidR="007C3EFC" w:rsidRDefault="00662602" w:rsidP="00821B2A">
            <w:pPr>
              <w:pStyle w:val="ListParagraph"/>
              <w:numPr>
                <w:ilvl w:val="0"/>
                <w:numId w:val="17"/>
              </w:num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7118B8">
              <w:rPr>
                <w:rFonts w:ascii="Arial" w:hAnsi="Arial" w:cs="Arial"/>
                <w:sz w:val="20"/>
                <w:szCs w:val="20"/>
              </w:rPr>
              <w:t>K</w:t>
            </w:r>
            <w:r w:rsidR="00BD0A44" w:rsidRPr="007118B8">
              <w:rPr>
                <w:rFonts w:ascii="Arial" w:hAnsi="Arial" w:cs="Arial"/>
                <w:sz w:val="20"/>
                <w:szCs w:val="20"/>
              </w:rPr>
              <w:t>ey control deficiencies</w:t>
            </w:r>
            <w:r w:rsidR="00CC66B5" w:rsidRPr="007118B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4108DAE" w14:textId="77777777" w:rsidR="00644EBF" w:rsidRPr="00644EBF" w:rsidRDefault="00644EBF" w:rsidP="00644EBF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C561A6C" w14:textId="4106D50D" w:rsidR="00644EBF" w:rsidRPr="007118B8" w:rsidRDefault="00644EBF" w:rsidP="00644EBF">
            <w:pPr>
              <w:pStyle w:val="ListParagraph"/>
              <w:spacing w:after="12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620D" w:rsidRPr="000E620D" w14:paraId="24A27D5F" w14:textId="77777777" w:rsidTr="008C52BA">
        <w:tc>
          <w:tcPr>
            <w:tcW w:w="9620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67F106E5" w14:textId="730114E4" w:rsidR="007C3EFC" w:rsidRPr="000E620D" w:rsidRDefault="007C3EFC" w:rsidP="007C3EFC">
            <w:pPr>
              <w:spacing w:after="0" w:line="240" w:lineRule="auto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620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I</w:t>
            </w:r>
            <w:r w:rsidR="00486A70" w:rsidRPr="000E620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II</w:t>
            </w:r>
            <w:r w:rsidRPr="000E620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 xml:space="preserve">)  </w:t>
            </w:r>
            <w:r w:rsidRPr="000E620D">
              <w:rPr>
                <w:rFonts w:ascii="Arial" w:hAnsi="Arial" w:cs="Arial"/>
                <w:b/>
                <w:bCs/>
                <w:sz w:val="20"/>
                <w:szCs w:val="20"/>
              </w:rPr>
              <w:t>Expected impact of the incident</w:t>
            </w:r>
            <w:r w:rsidR="004569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4569AF" w:rsidRPr="00387B92">
              <w:rPr>
                <w:rFonts w:ascii="Arial" w:hAnsi="Arial" w:cs="Arial"/>
                <w:sz w:val="20"/>
                <w:szCs w:val="20"/>
              </w:rPr>
              <w:t>(Please complete the appropriate sub-sections where appropriate)</w:t>
            </w:r>
          </w:p>
        </w:tc>
      </w:tr>
      <w:tr w:rsidR="004569AF" w:rsidRPr="000E620D" w14:paraId="4B94C3D0" w14:textId="77777777" w:rsidTr="008C52BA">
        <w:tc>
          <w:tcPr>
            <w:tcW w:w="9620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8C75EC" w14:textId="1168109B" w:rsidR="004569AF" w:rsidRPr="004569AF" w:rsidRDefault="004569AF" w:rsidP="004569AF">
            <w:pPr>
              <w:spacing w:after="0" w:line="240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 xml:space="preserve">(A) </w:t>
            </w:r>
            <w:r w:rsidRPr="004569AF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Personal Data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 xml:space="preserve"> </w:t>
            </w:r>
            <w:r w:rsidRPr="00387B92">
              <w:rPr>
                <w:rFonts w:ascii="Arial" w:hAnsi="Arial" w:cs="Arial"/>
                <w:sz w:val="20"/>
                <w:szCs w:val="20"/>
                <w:lang w:val="en-SG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Please </w:t>
            </w:r>
            <w:r w:rsidRPr="00387B92">
              <w:rPr>
                <w:rFonts w:ascii="Arial" w:hAnsi="Arial" w:cs="Arial"/>
                <w:sz w:val="20"/>
                <w:szCs w:val="20"/>
                <w:lang w:val="en-SG"/>
              </w:rPr>
              <w:t xml:space="preserve">tick where applicable) </w:t>
            </w:r>
            <w:r w:rsidRPr="004569AF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 xml:space="preserve"> </w:t>
            </w:r>
            <w:sdt>
              <w:sdtPr>
                <w:rPr>
                  <w:rFonts w:ascii="MS Gothic" w:eastAsia="MS Gothic" w:hAnsi="MS Gothic" w:cstheme="minorHAnsi"/>
                  <w:sz w:val="20"/>
                  <w:szCs w:val="20"/>
                </w:rPr>
                <w:id w:val="-1539885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E620D" w:rsidRPr="000E620D" w14:paraId="3639E2E8" w14:textId="77777777" w:rsidTr="008C52BA">
        <w:trPr>
          <w:trHeight w:val="584"/>
        </w:trPr>
        <w:tc>
          <w:tcPr>
            <w:tcW w:w="9620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8B07ADC" w14:textId="1363181A" w:rsidR="007C3EFC" w:rsidRPr="000E620D" w:rsidRDefault="00FE6E35" w:rsidP="00387B92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left="7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0E620D">
              <w:rPr>
                <w:rFonts w:ascii="Arial" w:hAnsi="Arial" w:cs="Arial"/>
                <w:sz w:val="20"/>
                <w:szCs w:val="20"/>
              </w:rPr>
              <w:t>What is the n</w:t>
            </w:r>
            <w:r w:rsidR="007C3EFC" w:rsidRPr="000E620D">
              <w:rPr>
                <w:rFonts w:ascii="Arial" w:hAnsi="Arial" w:cs="Arial"/>
                <w:sz w:val="20"/>
                <w:szCs w:val="20"/>
              </w:rPr>
              <w:t>umber</w:t>
            </w:r>
            <w:r w:rsidR="00C34735" w:rsidRPr="000E620D">
              <w:rPr>
                <w:rFonts w:ascii="Arial" w:hAnsi="Arial" w:cs="Arial"/>
                <w:sz w:val="20"/>
                <w:szCs w:val="20"/>
              </w:rPr>
              <w:t xml:space="preserve"> of</w:t>
            </w:r>
            <w:r w:rsidR="007C3EFC" w:rsidRPr="000E620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22FBD" w:rsidRPr="000E620D">
              <w:rPr>
                <w:rFonts w:ascii="Arial" w:hAnsi="Arial" w:cs="Arial"/>
                <w:sz w:val="20"/>
                <w:szCs w:val="20"/>
              </w:rPr>
              <w:t>individuals impacted</w:t>
            </w:r>
            <w:r w:rsidRPr="000E620D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0484DC67" w14:textId="77777777" w:rsidR="00FE6E35" w:rsidRPr="000E620D" w:rsidRDefault="00FE6E35" w:rsidP="00387B92">
            <w:pPr>
              <w:pStyle w:val="ListParagraph"/>
              <w:spacing w:after="12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14:paraId="700CAF22" w14:textId="10246E93" w:rsidR="00FE6E35" w:rsidRPr="000E620D" w:rsidRDefault="007C3EFC" w:rsidP="00387B92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left="7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0E620D">
              <w:rPr>
                <w:rFonts w:ascii="Arial" w:hAnsi="Arial" w:cs="Arial"/>
                <w:sz w:val="20"/>
                <w:szCs w:val="20"/>
              </w:rPr>
              <w:t>What personal data was impacted</w:t>
            </w:r>
            <w:r w:rsidR="00387B92">
              <w:rPr>
                <w:rFonts w:ascii="Arial" w:hAnsi="Arial" w:cs="Arial"/>
                <w:sz w:val="20"/>
                <w:szCs w:val="20"/>
              </w:rPr>
              <w:t xml:space="preserve"> (state number of </w:t>
            </w:r>
            <w:r w:rsidR="0069102B">
              <w:rPr>
                <w:rFonts w:ascii="Arial" w:hAnsi="Arial" w:cs="Arial"/>
                <w:sz w:val="20"/>
                <w:szCs w:val="20"/>
              </w:rPr>
              <w:t>occurrence</w:t>
            </w:r>
            <w:r w:rsidR="00387B92">
              <w:rPr>
                <w:rFonts w:ascii="Arial" w:hAnsi="Arial" w:cs="Arial"/>
                <w:sz w:val="20"/>
                <w:szCs w:val="20"/>
              </w:rPr>
              <w:t xml:space="preserve"> for each data field)</w:t>
            </w:r>
            <w:r w:rsidRPr="000E620D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  <w:p w14:paraId="3C2F71CB" w14:textId="77777777" w:rsidR="001A5120" w:rsidRDefault="001A5120" w:rsidP="004569AF">
            <w:pPr>
              <w:pStyle w:val="ListParagraph"/>
              <w:ind w:left="1440"/>
              <w:rPr>
                <w:ins w:id="0" w:author="Sharon Tan" w:date="2024-05-10T21:41:00Z"/>
                <w:rFonts w:ascii="Arial" w:hAnsi="Arial" w:cs="Arial"/>
                <w:sz w:val="20"/>
                <w:szCs w:val="20"/>
              </w:rPr>
            </w:pPr>
          </w:p>
          <w:p w14:paraId="627B486E" w14:textId="77777777" w:rsidR="004569AF" w:rsidRPr="000E620D" w:rsidRDefault="004569AF" w:rsidP="00387B92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14:paraId="32E2A70D" w14:textId="0D53B796" w:rsidR="001A5120" w:rsidRDefault="005D4EC2" w:rsidP="00387B92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left="7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7118B8">
              <w:rPr>
                <w:rFonts w:ascii="Arial" w:hAnsi="Arial" w:cs="Arial"/>
                <w:sz w:val="20"/>
                <w:szCs w:val="20"/>
              </w:rPr>
              <w:t>What other organization was impacted?</w:t>
            </w:r>
          </w:p>
          <w:p w14:paraId="04F53F1D" w14:textId="77777777" w:rsidR="00BC12B6" w:rsidRPr="00BC12B6" w:rsidRDefault="00BC12B6" w:rsidP="00BC12B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4E693C44" w14:textId="7808018E" w:rsidR="00FE6E35" w:rsidRPr="000E620D" w:rsidRDefault="00FE6E35" w:rsidP="00FE6E35">
            <w:pPr>
              <w:pStyle w:val="ListParagraph"/>
              <w:spacing w:after="120" w:line="240" w:lineRule="auto"/>
              <w:ind w:left="36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69AF" w:rsidRPr="00387B92" w14:paraId="0DCAC75F" w14:textId="77777777" w:rsidTr="00387B92">
        <w:trPr>
          <w:trHeight w:val="144"/>
        </w:trPr>
        <w:tc>
          <w:tcPr>
            <w:tcW w:w="9620" w:type="dxa"/>
            <w:shd w:val="clear" w:color="auto" w:fill="D9D9D9" w:themeFill="background1" w:themeFillShade="D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A00ACA" w14:textId="142EA420" w:rsidR="004569AF" w:rsidRPr="00387B92" w:rsidRDefault="004569AF" w:rsidP="00387B92">
            <w:p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87B92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(</w:t>
            </w:r>
            <w:r w:rsidRPr="004569AF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B</w:t>
            </w:r>
            <w:r w:rsidRPr="00387B92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 xml:space="preserve">) </w:t>
            </w:r>
            <w:r w:rsidRPr="004569AF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Critical (non-personal)</w:t>
            </w:r>
            <w:r w:rsidRPr="00387B92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 xml:space="preserve"> Data </w:t>
            </w:r>
            <w:r w:rsidRPr="00387B92">
              <w:rPr>
                <w:rFonts w:ascii="Arial" w:hAnsi="Arial" w:cs="Arial"/>
                <w:sz w:val="20"/>
                <w:szCs w:val="20"/>
                <w:lang w:val="en-SG"/>
              </w:rPr>
              <w:t xml:space="preserve">(Please tick where applicable) </w:t>
            </w:r>
            <w:r w:rsidRPr="00387B92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 xml:space="preserve"> </w:t>
            </w:r>
            <w:sdt>
              <w:sdtPr>
                <w:rPr>
                  <w:rFonts w:ascii="Arial" w:eastAsia="MS Gothic" w:hAnsi="Arial" w:cs="Arial"/>
                  <w:sz w:val="20"/>
                  <w:szCs w:val="20"/>
                </w:rPr>
                <w:id w:val="-1438981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87B9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4569AF" w:rsidRPr="000E620D" w14:paraId="68A08AD4" w14:textId="77777777" w:rsidTr="008C52BA">
        <w:trPr>
          <w:trHeight w:val="584"/>
        </w:trPr>
        <w:tc>
          <w:tcPr>
            <w:tcW w:w="9620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7C8235" w14:textId="77777777" w:rsidR="004569AF" w:rsidRPr="000E620D" w:rsidRDefault="004569AF" w:rsidP="00387B92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left="7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0E620D">
              <w:rPr>
                <w:rFonts w:ascii="Arial" w:hAnsi="Arial" w:cs="Arial"/>
                <w:sz w:val="20"/>
                <w:szCs w:val="20"/>
              </w:rPr>
              <w:t xml:space="preserve">What </w:t>
            </w:r>
            <w:r>
              <w:rPr>
                <w:rFonts w:ascii="Arial" w:hAnsi="Arial" w:cs="Arial"/>
                <w:sz w:val="20"/>
                <w:szCs w:val="20"/>
              </w:rPr>
              <w:t>critical</w:t>
            </w:r>
            <w:r w:rsidRPr="000E620D">
              <w:rPr>
                <w:rFonts w:ascii="Arial" w:hAnsi="Arial" w:cs="Arial"/>
                <w:sz w:val="20"/>
                <w:szCs w:val="20"/>
              </w:rPr>
              <w:t xml:space="preserve"> data was impacted? </w:t>
            </w:r>
          </w:p>
          <w:p w14:paraId="3C9C0E16" w14:textId="77777777" w:rsidR="004569AF" w:rsidRPr="000E620D" w:rsidRDefault="004569AF" w:rsidP="00387B92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14:paraId="49D52BDF" w14:textId="77777777" w:rsidR="004569AF" w:rsidRDefault="004569AF" w:rsidP="00387B92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left="7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7118B8">
              <w:rPr>
                <w:rFonts w:ascii="Arial" w:hAnsi="Arial" w:cs="Arial"/>
                <w:sz w:val="20"/>
                <w:szCs w:val="20"/>
              </w:rPr>
              <w:t>What other organization was impacted?</w:t>
            </w:r>
          </w:p>
          <w:p w14:paraId="019913FD" w14:textId="77777777" w:rsidR="004569AF" w:rsidRPr="00387B92" w:rsidDel="004569AF" w:rsidRDefault="004569AF" w:rsidP="00387B92">
            <w:pPr>
              <w:spacing w:after="12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69AF" w:rsidRPr="000E620D" w14:paraId="0F693324" w14:textId="77777777" w:rsidTr="009F0CAB">
        <w:trPr>
          <w:trHeight w:val="235"/>
        </w:trPr>
        <w:tc>
          <w:tcPr>
            <w:tcW w:w="9620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0DABB5C6" w14:textId="0DEF7427" w:rsidR="004569AF" w:rsidRPr="000E620D" w:rsidRDefault="004569AF" w:rsidP="004569AF">
            <w:pPr>
              <w:spacing w:after="0" w:line="240" w:lineRule="auto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620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lastRenderedPageBreak/>
              <w:t xml:space="preserve">IV) </w:t>
            </w:r>
            <w:r w:rsidRPr="000E62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What </w:t>
            </w:r>
            <w:r w:rsidRPr="007118B8">
              <w:rPr>
                <w:rFonts w:ascii="Arial" w:hAnsi="Arial" w:cs="Arial"/>
                <w:b/>
                <w:bCs/>
                <w:sz w:val="20"/>
                <w:szCs w:val="20"/>
              </w:rPr>
              <w:t>immediate</w:t>
            </w:r>
            <w:r w:rsidRPr="000E62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action was taken to minimize the impact for this incident (action taken for recovery)?</w:t>
            </w:r>
          </w:p>
        </w:tc>
      </w:tr>
      <w:tr w:rsidR="004569AF" w:rsidRPr="000E620D" w14:paraId="780E6BA2" w14:textId="77777777" w:rsidTr="008C52BA">
        <w:trPr>
          <w:trHeight w:val="584"/>
        </w:trPr>
        <w:tc>
          <w:tcPr>
            <w:tcW w:w="9620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C234114" w14:textId="65DCAF6F" w:rsidR="004569AF" w:rsidRDefault="004569AF" w:rsidP="00387B92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ind w:left="370"/>
              <w:rPr>
                <w:rFonts w:ascii="Arial" w:hAnsi="Arial" w:cs="Arial"/>
                <w:sz w:val="20"/>
                <w:szCs w:val="20"/>
              </w:rPr>
            </w:pPr>
          </w:p>
          <w:p w14:paraId="7B43EE00" w14:textId="1DAC0AB3" w:rsidR="004569AF" w:rsidRPr="00387B92" w:rsidRDefault="004569AF" w:rsidP="00387B92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ind w:left="37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69AF" w:rsidRPr="000E620D" w14:paraId="047A266C" w14:textId="77777777" w:rsidTr="008C52BA">
        <w:trPr>
          <w:trHeight w:val="286"/>
        </w:trPr>
        <w:tc>
          <w:tcPr>
            <w:tcW w:w="9620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6331B1AD" w14:textId="3E2835D6" w:rsidR="004569AF" w:rsidRPr="000E620D" w:rsidRDefault="004569AF" w:rsidP="004569AF">
            <w:pPr>
              <w:spacing w:after="0" w:line="240" w:lineRule="auto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141104268"/>
            <w:r w:rsidRPr="000E620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 xml:space="preserve">V) </w:t>
            </w:r>
            <w:r w:rsidRPr="000E62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What were the actions taken to ensure no repeat of this incident </w:t>
            </w:r>
            <w:r w:rsidRPr="007118B8">
              <w:rPr>
                <w:rFonts w:ascii="Arial" w:hAnsi="Arial" w:cs="Arial"/>
                <w:b/>
                <w:bCs/>
                <w:sz w:val="20"/>
                <w:szCs w:val="20"/>
              </w:rPr>
              <w:t>(Controls implemented to prevent future occurrences)?</w:t>
            </w:r>
          </w:p>
        </w:tc>
      </w:tr>
      <w:tr w:rsidR="004569AF" w:rsidRPr="000E620D" w14:paraId="2CFC83A3" w14:textId="77777777" w:rsidTr="008C52BA">
        <w:trPr>
          <w:trHeight w:val="584"/>
        </w:trPr>
        <w:tc>
          <w:tcPr>
            <w:tcW w:w="9620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17FBDF2" w14:textId="42613C34" w:rsidR="004569AF" w:rsidRPr="000E620D" w:rsidRDefault="004569AF" w:rsidP="004569AF">
            <w:pPr>
              <w:pStyle w:val="ListParagraph"/>
              <w:numPr>
                <w:ilvl w:val="0"/>
                <w:numId w:val="10"/>
              </w:numPr>
              <w:spacing w:after="12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0E620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74F68B7" w14:textId="77777777" w:rsidR="004569AF" w:rsidRPr="000E620D" w:rsidRDefault="004569AF" w:rsidP="004569AF">
            <w:pPr>
              <w:pStyle w:val="ListParagraph"/>
              <w:numPr>
                <w:ilvl w:val="0"/>
                <w:numId w:val="10"/>
              </w:numPr>
              <w:spacing w:after="12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14:paraId="7E8770BA" w14:textId="38ACA8C0" w:rsidR="004569AF" w:rsidRPr="000E620D" w:rsidRDefault="004569AF" w:rsidP="004569AF">
            <w:pPr>
              <w:spacing w:after="12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  <w:tr w:rsidR="004569AF" w:rsidRPr="000E620D" w14:paraId="2235E7BE" w14:textId="77777777" w:rsidTr="0011678F">
        <w:trPr>
          <w:trHeight w:val="286"/>
        </w:trPr>
        <w:tc>
          <w:tcPr>
            <w:tcW w:w="9620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65E1CB02" w14:textId="6FEDAE8B" w:rsidR="004569AF" w:rsidRPr="000E620D" w:rsidRDefault="004569AF" w:rsidP="004569AF">
            <w:pPr>
              <w:spacing w:after="0" w:line="240" w:lineRule="auto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VI) MetricStream Loss Event ID (mandatory)</w:t>
            </w:r>
          </w:p>
        </w:tc>
      </w:tr>
      <w:tr w:rsidR="004569AF" w:rsidRPr="000E620D" w14:paraId="108A76C8" w14:textId="77777777" w:rsidTr="0011678F">
        <w:trPr>
          <w:trHeight w:val="584"/>
        </w:trPr>
        <w:tc>
          <w:tcPr>
            <w:tcW w:w="9620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6CAD78E" w14:textId="5B58C9A3" w:rsidR="004569AF" w:rsidRPr="003A16F8" w:rsidRDefault="004569AF" w:rsidP="004569AF">
            <w:pPr>
              <w:pStyle w:val="ListParagraph"/>
              <w:numPr>
                <w:ilvl w:val="0"/>
                <w:numId w:val="10"/>
              </w:numPr>
              <w:spacing w:after="12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ILS</w:t>
            </w:r>
            <w:r w:rsidRPr="000E620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EBC154F" w14:textId="77777777" w:rsidR="004569AF" w:rsidRPr="000E620D" w:rsidRDefault="004569AF" w:rsidP="004569AF">
            <w:pPr>
              <w:spacing w:after="12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69AF" w:rsidRPr="00D35FC2" w14:paraId="5C34C7F7" w14:textId="77777777" w:rsidTr="00D35FC2">
        <w:trPr>
          <w:trHeight w:val="215"/>
        </w:trPr>
        <w:tc>
          <w:tcPr>
            <w:tcW w:w="96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CE8DB61" w14:textId="060D3264" w:rsidR="004569AF" w:rsidRPr="00D35FC2" w:rsidRDefault="004569AF" w:rsidP="004569AF">
            <w:pPr>
              <w:pStyle w:val="ListParagraph"/>
              <w:spacing w:after="0" w:line="240" w:lineRule="auto"/>
              <w:ind w:left="360" w:hanging="36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5FC2">
              <w:rPr>
                <w:rFonts w:ascii="Arial" w:hAnsi="Arial" w:cs="Arial"/>
                <w:b/>
                <w:bCs/>
                <w:sz w:val="20"/>
                <w:szCs w:val="20"/>
              </w:rPr>
              <w:t>VI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D35FC2">
              <w:rPr>
                <w:rFonts w:ascii="Arial" w:hAnsi="Arial" w:cs="Arial"/>
                <w:b/>
                <w:bCs/>
                <w:sz w:val="20"/>
                <w:szCs w:val="20"/>
              </w:rPr>
              <w:t>) MetricStream Issue ID (where applicable)</w:t>
            </w:r>
          </w:p>
        </w:tc>
      </w:tr>
      <w:tr w:rsidR="004569AF" w:rsidRPr="000E620D" w14:paraId="3949841D" w14:textId="77777777" w:rsidTr="00D25513">
        <w:trPr>
          <w:trHeight w:val="584"/>
        </w:trPr>
        <w:tc>
          <w:tcPr>
            <w:tcW w:w="96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E8439E" w14:textId="09CFE3BE" w:rsidR="004569AF" w:rsidRPr="003A16F8" w:rsidRDefault="004569AF" w:rsidP="004569AF">
            <w:pPr>
              <w:pStyle w:val="ListParagraph"/>
              <w:numPr>
                <w:ilvl w:val="0"/>
                <w:numId w:val="10"/>
              </w:numPr>
              <w:spacing w:after="12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</w:t>
            </w:r>
            <w:r w:rsidRPr="000E620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C76EC06" w14:textId="77777777" w:rsidR="004569AF" w:rsidRPr="000E620D" w:rsidRDefault="004569AF" w:rsidP="004569AF">
            <w:pPr>
              <w:pStyle w:val="ListParagraph"/>
              <w:ind w:left="360" w:hanging="36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0FEBA9" w14:textId="77777777" w:rsidR="007C3EFC" w:rsidRPr="007C3EFC" w:rsidRDefault="007C3EFC" w:rsidP="007C3EFC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sectPr w:rsidR="007C3EFC" w:rsidRPr="007C3EF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24A0E" w14:textId="77777777" w:rsidR="0037222E" w:rsidRDefault="0037222E" w:rsidP="009D1686">
      <w:pPr>
        <w:spacing w:after="0" w:line="240" w:lineRule="auto"/>
      </w:pPr>
      <w:r>
        <w:separator/>
      </w:r>
    </w:p>
  </w:endnote>
  <w:endnote w:type="continuationSeparator" w:id="0">
    <w:p w14:paraId="727FDFAA" w14:textId="77777777" w:rsidR="0037222E" w:rsidRDefault="0037222E" w:rsidP="009D1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E567B" w14:textId="1A9CAE01" w:rsidR="009D1686" w:rsidRDefault="009D16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CC1F0E" wp14:editId="70BE734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2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421BF6" w14:textId="68378621" w:rsidR="009D1686" w:rsidRPr="009D1686" w:rsidRDefault="009D1686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16"/>
                              <w:szCs w:val="16"/>
                            </w:rPr>
                          </w:pPr>
                          <w:r w:rsidRPr="009D1686">
                            <w:rPr>
                              <w:rFonts w:ascii="Calibri" w:eastAsia="Calibri" w:hAnsi="Calibri" w:cs="Calibri"/>
                              <w:color w:val="FF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CC1F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29421BF6" w14:textId="68378621" w:rsidR="009D1686" w:rsidRPr="009D1686" w:rsidRDefault="009D1686">
                    <w:pPr>
                      <w:rPr>
                        <w:rFonts w:ascii="Calibri" w:eastAsia="Calibri" w:hAnsi="Calibri" w:cs="Calibri"/>
                        <w:color w:val="FF0000"/>
                        <w:sz w:val="16"/>
                        <w:szCs w:val="16"/>
                      </w:rPr>
                    </w:pPr>
                    <w:r w:rsidRPr="009D1686">
                      <w:rPr>
                        <w:rFonts w:ascii="Calibri" w:eastAsia="Calibri" w:hAnsi="Calibri" w:cs="Calibri"/>
                        <w:color w:val="FF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45741" w14:textId="4D42FE08" w:rsidR="009D1686" w:rsidRDefault="009D16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1867F4" wp14:editId="51F4C44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3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15BAB7" w14:textId="6EA8CB0E" w:rsidR="009D1686" w:rsidRPr="009D1686" w:rsidRDefault="009D1686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16"/>
                              <w:szCs w:val="16"/>
                            </w:rPr>
                          </w:pPr>
                          <w:r w:rsidRPr="009D1686">
                            <w:rPr>
                              <w:rFonts w:ascii="Calibri" w:eastAsia="Calibri" w:hAnsi="Calibri" w:cs="Calibri"/>
                              <w:color w:val="FF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1867F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3A15BAB7" w14:textId="6EA8CB0E" w:rsidR="009D1686" w:rsidRPr="009D1686" w:rsidRDefault="009D1686">
                    <w:pPr>
                      <w:rPr>
                        <w:rFonts w:ascii="Calibri" w:eastAsia="Calibri" w:hAnsi="Calibri" w:cs="Calibri"/>
                        <w:color w:val="FF0000"/>
                        <w:sz w:val="16"/>
                        <w:szCs w:val="16"/>
                      </w:rPr>
                    </w:pPr>
                    <w:r w:rsidRPr="009D1686">
                      <w:rPr>
                        <w:rFonts w:ascii="Calibri" w:eastAsia="Calibri" w:hAnsi="Calibri" w:cs="Calibri"/>
                        <w:color w:val="FF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FB503" w14:textId="71846735" w:rsidR="009D1686" w:rsidRDefault="009D16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784B12" wp14:editId="5998FB7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1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20C9A" w14:textId="4FBA69B4" w:rsidR="009D1686" w:rsidRPr="009D1686" w:rsidRDefault="009D1686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16"/>
                              <w:szCs w:val="16"/>
                            </w:rPr>
                          </w:pPr>
                          <w:r w:rsidRPr="009D1686">
                            <w:rPr>
                              <w:rFonts w:ascii="Calibri" w:eastAsia="Calibri" w:hAnsi="Calibri" w:cs="Calibri"/>
                              <w:color w:val="FF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784B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7D520C9A" w14:textId="4FBA69B4" w:rsidR="009D1686" w:rsidRPr="009D1686" w:rsidRDefault="009D1686">
                    <w:pPr>
                      <w:rPr>
                        <w:rFonts w:ascii="Calibri" w:eastAsia="Calibri" w:hAnsi="Calibri" w:cs="Calibri"/>
                        <w:color w:val="FF0000"/>
                        <w:sz w:val="16"/>
                        <w:szCs w:val="16"/>
                      </w:rPr>
                    </w:pPr>
                    <w:r w:rsidRPr="009D1686">
                      <w:rPr>
                        <w:rFonts w:ascii="Calibri" w:eastAsia="Calibri" w:hAnsi="Calibri" w:cs="Calibri"/>
                        <w:color w:val="FF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A6AF3" w14:textId="77777777" w:rsidR="0037222E" w:rsidRDefault="0037222E" w:rsidP="009D1686">
      <w:pPr>
        <w:spacing w:after="0" w:line="240" w:lineRule="auto"/>
      </w:pPr>
      <w:r>
        <w:separator/>
      </w:r>
    </w:p>
  </w:footnote>
  <w:footnote w:type="continuationSeparator" w:id="0">
    <w:p w14:paraId="5A28A616" w14:textId="77777777" w:rsidR="0037222E" w:rsidRDefault="0037222E" w:rsidP="009D1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58B6D" w14:textId="77777777" w:rsidR="009D1686" w:rsidRDefault="009D16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F29C4" w14:textId="77777777" w:rsidR="009D1686" w:rsidRDefault="009D16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509D7" w14:textId="77777777" w:rsidR="009D1686" w:rsidRDefault="009D16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2526B"/>
    <w:multiLevelType w:val="hybridMultilevel"/>
    <w:tmpl w:val="2CAACED6"/>
    <w:lvl w:ilvl="0" w:tplc="C092503C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51C0AB8"/>
    <w:multiLevelType w:val="hybridMultilevel"/>
    <w:tmpl w:val="83F6E958"/>
    <w:lvl w:ilvl="0" w:tplc="D19C0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B036E"/>
    <w:multiLevelType w:val="hybridMultilevel"/>
    <w:tmpl w:val="84923B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1B57A8"/>
    <w:multiLevelType w:val="hybridMultilevel"/>
    <w:tmpl w:val="17240A9C"/>
    <w:lvl w:ilvl="0" w:tplc="828EF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58A6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8F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362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08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A9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CF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0D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18D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EB01F5"/>
    <w:multiLevelType w:val="hybridMultilevel"/>
    <w:tmpl w:val="6ECE5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C2EB6"/>
    <w:multiLevelType w:val="hybridMultilevel"/>
    <w:tmpl w:val="1A76973E"/>
    <w:lvl w:ilvl="0" w:tplc="C092503C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5594847"/>
    <w:multiLevelType w:val="hybridMultilevel"/>
    <w:tmpl w:val="3DAC3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1B3661"/>
    <w:multiLevelType w:val="hybridMultilevel"/>
    <w:tmpl w:val="C1EAD31C"/>
    <w:lvl w:ilvl="0" w:tplc="88384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8C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82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83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CC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427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B08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8E9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E5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C457218"/>
    <w:multiLevelType w:val="hybridMultilevel"/>
    <w:tmpl w:val="97EE0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7148F5"/>
    <w:multiLevelType w:val="hybridMultilevel"/>
    <w:tmpl w:val="23F49E52"/>
    <w:lvl w:ilvl="0" w:tplc="4686E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6AF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DE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28B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AC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84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267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1E7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80D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0594F37"/>
    <w:multiLevelType w:val="hybridMultilevel"/>
    <w:tmpl w:val="762ACE30"/>
    <w:lvl w:ilvl="0" w:tplc="8AB83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BA6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6C2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C8C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8C1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0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36C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CA3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B67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2806A8C"/>
    <w:multiLevelType w:val="hybridMultilevel"/>
    <w:tmpl w:val="B16CF27A"/>
    <w:lvl w:ilvl="0" w:tplc="B5CCD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23A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F02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5CA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345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F2F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BEB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67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4035F7E"/>
    <w:multiLevelType w:val="hybridMultilevel"/>
    <w:tmpl w:val="00CCCF18"/>
    <w:lvl w:ilvl="0" w:tplc="5E5C78E2">
      <w:start w:val="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A2E8E"/>
    <w:multiLevelType w:val="hybridMultilevel"/>
    <w:tmpl w:val="857EA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0741E3"/>
    <w:multiLevelType w:val="hybridMultilevel"/>
    <w:tmpl w:val="2E42E5B4"/>
    <w:lvl w:ilvl="0" w:tplc="70B09E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C3775"/>
    <w:multiLevelType w:val="hybridMultilevel"/>
    <w:tmpl w:val="1AE2AA74"/>
    <w:lvl w:ilvl="0" w:tplc="ED94F68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761BEB"/>
    <w:multiLevelType w:val="hybridMultilevel"/>
    <w:tmpl w:val="4BB4A5B0"/>
    <w:lvl w:ilvl="0" w:tplc="B5285200">
      <w:start w:val="7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EC08E8"/>
    <w:multiLevelType w:val="hybridMultilevel"/>
    <w:tmpl w:val="682E4EBC"/>
    <w:lvl w:ilvl="0" w:tplc="5C940926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A7493"/>
    <w:multiLevelType w:val="hybridMultilevel"/>
    <w:tmpl w:val="DBF6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E018E"/>
    <w:multiLevelType w:val="hybridMultilevel"/>
    <w:tmpl w:val="AC34B4B8"/>
    <w:lvl w:ilvl="0" w:tplc="AC4C80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468273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078A14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D30935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822D8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CD0D1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820D98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BE6F7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43A44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224947634">
    <w:abstractNumId w:val="9"/>
  </w:num>
  <w:num w:numId="2" w16cid:durableId="291398552">
    <w:abstractNumId w:val="11"/>
  </w:num>
  <w:num w:numId="3" w16cid:durableId="1634600172">
    <w:abstractNumId w:val="3"/>
  </w:num>
  <w:num w:numId="4" w16cid:durableId="385639909">
    <w:abstractNumId w:val="19"/>
  </w:num>
  <w:num w:numId="5" w16cid:durableId="139999709">
    <w:abstractNumId w:val="10"/>
  </w:num>
  <w:num w:numId="6" w16cid:durableId="2005935444">
    <w:abstractNumId w:val="7"/>
  </w:num>
  <w:num w:numId="7" w16cid:durableId="1791047476">
    <w:abstractNumId w:val="15"/>
  </w:num>
  <w:num w:numId="8" w16cid:durableId="944531733">
    <w:abstractNumId w:val="5"/>
  </w:num>
  <w:num w:numId="9" w16cid:durableId="1244874514">
    <w:abstractNumId w:val="16"/>
  </w:num>
  <w:num w:numId="10" w16cid:durableId="1426148609">
    <w:abstractNumId w:val="8"/>
  </w:num>
  <w:num w:numId="11" w16cid:durableId="15277952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8856514">
    <w:abstractNumId w:val="13"/>
  </w:num>
  <w:num w:numId="13" w16cid:durableId="1132946321">
    <w:abstractNumId w:val="4"/>
  </w:num>
  <w:num w:numId="14" w16cid:durableId="1500853221">
    <w:abstractNumId w:val="12"/>
  </w:num>
  <w:num w:numId="15" w16cid:durableId="1506822333">
    <w:abstractNumId w:val="2"/>
  </w:num>
  <w:num w:numId="16" w16cid:durableId="1371683980">
    <w:abstractNumId w:val="18"/>
  </w:num>
  <w:num w:numId="17" w16cid:durableId="1343312605">
    <w:abstractNumId w:val="6"/>
  </w:num>
  <w:num w:numId="18" w16cid:durableId="126243617">
    <w:abstractNumId w:val="1"/>
  </w:num>
  <w:num w:numId="19" w16cid:durableId="1717241613">
    <w:abstractNumId w:val="14"/>
  </w:num>
  <w:num w:numId="20" w16cid:durableId="179570935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haron Tan">
    <w15:presenceInfo w15:providerId="AD" w15:userId="S::sg108181@singlife.com::bb55323c-de11-4b9f-9729-695d20a44c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FC"/>
    <w:rsid w:val="00000A06"/>
    <w:rsid w:val="00007F07"/>
    <w:rsid w:val="00021A45"/>
    <w:rsid w:val="00022409"/>
    <w:rsid w:val="00024D93"/>
    <w:rsid w:val="000301B1"/>
    <w:rsid w:val="0003068D"/>
    <w:rsid w:val="000309CE"/>
    <w:rsid w:val="00032FA9"/>
    <w:rsid w:val="0004271E"/>
    <w:rsid w:val="000460EB"/>
    <w:rsid w:val="000467CD"/>
    <w:rsid w:val="000477B4"/>
    <w:rsid w:val="00051D9A"/>
    <w:rsid w:val="000531DA"/>
    <w:rsid w:val="0005667E"/>
    <w:rsid w:val="00057062"/>
    <w:rsid w:val="000605D8"/>
    <w:rsid w:val="000617E3"/>
    <w:rsid w:val="00062296"/>
    <w:rsid w:val="000625D5"/>
    <w:rsid w:val="00070C90"/>
    <w:rsid w:val="00070FF2"/>
    <w:rsid w:val="000710C5"/>
    <w:rsid w:val="00075B3C"/>
    <w:rsid w:val="00076CE4"/>
    <w:rsid w:val="00080AB2"/>
    <w:rsid w:val="000862EB"/>
    <w:rsid w:val="00086B6F"/>
    <w:rsid w:val="0009021A"/>
    <w:rsid w:val="000934AB"/>
    <w:rsid w:val="000A5F84"/>
    <w:rsid w:val="000B1431"/>
    <w:rsid w:val="000B24D6"/>
    <w:rsid w:val="000B461B"/>
    <w:rsid w:val="000B765C"/>
    <w:rsid w:val="000B7EA6"/>
    <w:rsid w:val="000C3072"/>
    <w:rsid w:val="000C42BC"/>
    <w:rsid w:val="000D07DF"/>
    <w:rsid w:val="000D1E90"/>
    <w:rsid w:val="000D1EB2"/>
    <w:rsid w:val="000D1F33"/>
    <w:rsid w:val="000D2762"/>
    <w:rsid w:val="000D2F5D"/>
    <w:rsid w:val="000D3614"/>
    <w:rsid w:val="000E187A"/>
    <w:rsid w:val="000E620D"/>
    <w:rsid w:val="000F0AD4"/>
    <w:rsid w:val="000F6037"/>
    <w:rsid w:val="00102958"/>
    <w:rsid w:val="001035A2"/>
    <w:rsid w:val="0010464A"/>
    <w:rsid w:val="001071CA"/>
    <w:rsid w:val="001118D4"/>
    <w:rsid w:val="00113909"/>
    <w:rsid w:val="001148C5"/>
    <w:rsid w:val="0011553F"/>
    <w:rsid w:val="00126A04"/>
    <w:rsid w:val="001332F9"/>
    <w:rsid w:val="001351E8"/>
    <w:rsid w:val="00135B3C"/>
    <w:rsid w:val="001360AC"/>
    <w:rsid w:val="001372F1"/>
    <w:rsid w:val="00141EFA"/>
    <w:rsid w:val="00150409"/>
    <w:rsid w:val="001639AF"/>
    <w:rsid w:val="0017192B"/>
    <w:rsid w:val="00175CAB"/>
    <w:rsid w:val="00177182"/>
    <w:rsid w:val="001778E3"/>
    <w:rsid w:val="00180173"/>
    <w:rsid w:val="00180E3B"/>
    <w:rsid w:val="00182092"/>
    <w:rsid w:val="00187EF4"/>
    <w:rsid w:val="0019081A"/>
    <w:rsid w:val="0019135D"/>
    <w:rsid w:val="00192219"/>
    <w:rsid w:val="00195E4A"/>
    <w:rsid w:val="001971FD"/>
    <w:rsid w:val="00197414"/>
    <w:rsid w:val="001A3028"/>
    <w:rsid w:val="001A3718"/>
    <w:rsid w:val="001A3B74"/>
    <w:rsid w:val="001A5120"/>
    <w:rsid w:val="001A651F"/>
    <w:rsid w:val="001B1040"/>
    <w:rsid w:val="001B777B"/>
    <w:rsid w:val="001C1859"/>
    <w:rsid w:val="001C2875"/>
    <w:rsid w:val="001C7728"/>
    <w:rsid w:val="001D1303"/>
    <w:rsid w:val="001D4151"/>
    <w:rsid w:val="001D5030"/>
    <w:rsid w:val="001E0009"/>
    <w:rsid w:val="001E5CFB"/>
    <w:rsid w:val="001F0729"/>
    <w:rsid w:val="001F1164"/>
    <w:rsid w:val="002018A4"/>
    <w:rsid w:val="002100A9"/>
    <w:rsid w:val="00210EFF"/>
    <w:rsid w:val="002123A4"/>
    <w:rsid w:val="002168A2"/>
    <w:rsid w:val="002208B4"/>
    <w:rsid w:val="002208CC"/>
    <w:rsid w:val="00222FBD"/>
    <w:rsid w:val="00224637"/>
    <w:rsid w:val="00224FF7"/>
    <w:rsid w:val="00233D56"/>
    <w:rsid w:val="0024319C"/>
    <w:rsid w:val="00245BF2"/>
    <w:rsid w:val="00245CE8"/>
    <w:rsid w:val="0025255E"/>
    <w:rsid w:val="00255F4A"/>
    <w:rsid w:val="00265CC9"/>
    <w:rsid w:val="00273328"/>
    <w:rsid w:val="00275D9E"/>
    <w:rsid w:val="0028179D"/>
    <w:rsid w:val="002848F9"/>
    <w:rsid w:val="0028762A"/>
    <w:rsid w:val="002877D6"/>
    <w:rsid w:val="002972D4"/>
    <w:rsid w:val="002A1AD4"/>
    <w:rsid w:val="002A62E5"/>
    <w:rsid w:val="002B2C84"/>
    <w:rsid w:val="002C2BD1"/>
    <w:rsid w:val="002C7B40"/>
    <w:rsid w:val="002D3E14"/>
    <w:rsid w:val="002D7AB1"/>
    <w:rsid w:val="002E1F4A"/>
    <w:rsid w:val="002E42F5"/>
    <w:rsid w:val="002E7A38"/>
    <w:rsid w:val="002F14A7"/>
    <w:rsid w:val="002F4C76"/>
    <w:rsid w:val="002F6810"/>
    <w:rsid w:val="002F72F9"/>
    <w:rsid w:val="002F7C6F"/>
    <w:rsid w:val="00311592"/>
    <w:rsid w:val="003142E9"/>
    <w:rsid w:val="00317198"/>
    <w:rsid w:val="0032064C"/>
    <w:rsid w:val="00322484"/>
    <w:rsid w:val="00326A81"/>
    <w:rsid w:val="00326E06"/>
    <w:rsid w:val="00335F03"/>
    <w:rsid w:val="00337BF1"/>
    <w:rsid w:val="00350927"/>
    <w:rsid w:val="003514F8"/>
    <w:rsid w:val="00357673"/>
    <w:rsid w:val="003610C9"/>
    <w:rsid w:val="00361ECF"/>
    <w:rsid w:val="00362561"/>
    <w:rsid w:val="00364768"/>
    <w:rsid w:val="00367FCF"/>
    <w:rsid w:val="00370EC8"/>
    <w:rsid w:val="0037222E"/>
    <w:rsid w:val="0038153A"/>
    <w:rsid w:val="00385CCE"/>
    <w:rsid w:val="00387B92"/>
    <w:rsid w:val="00393BCD"/>
    <w:rsid w:val="00395C9F"/>
    <w:rsid w:val="003A16F8"/>
    <w:rsid w:val="003A4279"/>
    <w:rsid w:val="003A4F74"/>
    <w:rsid w:val="003C65A9"/>
    <w:rsid w:val="003D2975"/>
    <w:rsid w:val="003D471D"/>
    <w:rsid w:val="003D525F"/>
    <w:rsid w:val="003E2B18"/>
    <w:rsid w:val="003E4C10"/>
    <w:rsid w:val="003F0E8E"/>
    <w:rsid w:val="00403C89"/>
    <w:rsid w:val="00407D9A"/>
    <w:rsid w:val="00411515"/>
    <w:rsid w:val="00413798"/>
    <w:rsid w:val="00415144"/>
    <w:rsid w:val="00416C47"/>
    <w:rsid w:val="004219A6"/>
    <w:rsid w:val="004224AC"/>
    <w:rsid w:val="00427E9F"/>
    <w:rsid w:val="00431DA9"/>
    <w:rsid w:val="00435DBF"/>
    <w:rsid w:val="004417FF"/>
    <w:rsid w:val="0044555D"/>
    <w:rsid w:val="0045447B"/>
    <w:rsid w:val="004561C5"/>
    <w:rsid w:val="004569AF"/>
    <w:rsid w:val="00460241"/>
    <w:rsid w:val="00460FFA"/>
    <w:rsid w:val="00466363"/>
    <w:rsid w:val="00466DC7"/>
    <w:rsid w:val="00472BD1"/>
    <w:rsid w:val="00473C90"/>
    <w:rsid w:val="00484252"/>
    <w:rsid w:val="00486A70"/>
    <w:rsid w:val="0049032F"/>
    <w:rsid w:val="0049099C"/>
    <w:rsid w:val="00491123"/>
    <w:rsid w:val="00491450"/>
    <w:rsid w:val="0049721E"/>
    <w:rsid w:val="004A0341"/>
    <w:rsid w:val="004A1E5D"/>
    <w:rsid w:val="004A373C"/>
    <w:rsid w:val="004A54D6"/>
    <w:rsid w:val="004A55B2"/>
    <w:rsid w:val="004A7606"/>
    <w:rsid w:val="004B374C"/>
    <w:rsid w:val="004B5364"/>
    <w:rsid w:val="004B655B"/>
    <w:rsid w:val="004C268B"/>
    <w:rsid w:val="004C3CC7"/>
    <w:rsid w:val="004C4CD2"/>
    <w:rsid w:val="004C5562"/>
    <w:rsid w:val="004D734D"/>
    <w:rsid w:val="004E4720"/>
    <w:rsid w:val="004E482E"/>
    <w:rsid w:val="004E5296"/>
    <w:rsid w:val="00504468"/>
    <w:rsid w:val="00504DC8"/>
    <w:rsid w:val="00505DE2"/>
    <w:rsid w:val="005200D1"/>
    <w:rsid w:val="005220C4"/>
    <w:rsid w:val="00524BE3"/>
    <w:rsid w:val="005351E3"/>
    <w:rsid w:val="0053539F"/>
    <w:rsid w:val="00544783"/>
    <w:rsid w:val="00551EB2"/>
    <w:rsid w:val="00556C13"/>
    <w:rsid w:val="00557673"/>
    <w:rsid w:val="00575B56"/>
    <w:rsid w:val="00583F4C"/>
    <w:rsid w:val="00584BBC"/>
    <w:rsid w:val="00585A24"/>
    <w:rsid w:val="0059292D"/>
    <w:rsid w:val="00595E1C"/>
    <w:rsid w:val="00596E83"/>
    <w:rsid w:val="00596F4B"/>
    <w:rsid w:val="005A2519"/>
    <w:rsid w:val="005B2933"/>
    <w:rsid w:val="005B315C"/>
    <w:rsid w:val="005B6514"/>
    <w:rsid w:val="005C6248"/>
    <w:rsid w:val="005D0060"/>
    <w:rsid w:val="005D0B99"/>
    <w:rsid w:val="005D4095"/>
    <w:rsid w:val="005D4EC2"/>
    <w:rsid w:val="005E21CF"/>
    <w:rsid w:val="005E308E"/>
    <w:rsid w:val="005E37D4"/>
    <w:rsid w:val="005E38CD"/>
    <w:rsid w:val="005E448B"/>
    <w:rsid w:val="005E7676"/>
    <w:rsid w:val="005F11F1"/>
    <w:rsid w:val="006010DF"/>
    <w:rsid w:val="0060265D"/>
    <w:rsid w:val="00607174"/>
    <w:rsid w:val="006171E6"/>
    <w:rsid w:val="00617897"/>
    <w:rsid w:val="00622B2D"/>
    <w:rsid w:val="00623E76"/>
    <w:rsid w:val="006268E1"/>
    <w:rsid w:val="00627A39"/>
    <w:rsid w:val="00631515"/>
    <w:rsid w:val="00637D22"/>
    <w:rsid w:val="006425DE"/>
    <w:rsid w:val="00642EDC"/>
    <w:rsid w:val="00644D45"/>
    <w:rsid w:val="00644EBF"/>
    <w:rsid w:val="006477B7"/>
    <w:rsid w:val="006513F4"/>
    <w:rsid w:val="00653663"/>
    <w:rsid w:val="00655AA0"/>
    <w:rsid w:val="00656917"/>
    <w:rsid w:val="00657B82"/>
    <w:rsid w:val="006601E1"/>
    <w:rsid w:val="00662602"/>
    <w:rsid w:val="006700B5"/>
    <w:rsid w:val="00677F30"/>
    <w:rsid w:val="00681AB1"/>
    <w:rsid w:val="006827E5"/>
    <w:rsid w:val="00684281"/>
    <w:rsid w:val="00684575"/>
    <w:rsid w:val="00685773"/>
    <w:rsid w:val="00691007"/>
    <w:rsid w:val="0069102B"/>
    <w:rsid w:val="00691C68"/>
    <w:rsid w:val="00691E19"/>
    <w:rsid w:val="00697F68"/>
    <w:rsid w:val="006A0DE9"/>
    <w:rsid w:val="006A34F6"/>
    <w:rsid w:val="006A6705"/>
    <w:rsid w:val="006B41BA"/>
    <w:rsid w:val="006B47DF"/>
    <w:rsid w:val="006C033A"/>
    <w:rsid w:val="006C15F9"/>
    <w:rsid w:val="006C4FE5"/>
    <w:rsid w:val="006C7050"/>
    <w:rsid w:val="006D4110"/>
    <w:rsid w:val="006D745A"/>
    <w:rsid w:val="006E0A0F"/>
    <w:rsid w:val="006E6788"/>
    <w:rsid w:val="006E697F"/>
    <w:rsid w:val="006E723B"/>
    <w:rsid w:val="006F0665"/>
    <w:rsid w:val="006F13BF"/>
    <w:rsid w:val="006F13C6"/>
    <w:rsid w:val="00702736"/>
    <w:rsid w:val="007029E6"/>
    <w:rsid w:val="00703F77"/>
    <w:rsid w:val="00705074"/>
    <w:rsid w:val="007118B8"/>
    <w:rsid w:val="00715C6C"/>
    <w:rsid w:val="007243CE"/>
    <w:rsid w:val="007309A7"/>
    <w:rsid w:val="00730A83"/>
    <w:rsid w:val="00733770"/>
    <w:rsid w:val="007442B1"/>
    <w:rsid w:val="007453D8"/>
    <w:rsid w:val="00751EE3"/>
    <w:rsid w:val="007641AA"/>
    <w:rsid w:val="00770533"/>
    <w:rsid w:val="00770F50"/>
    <w:rsid w:val="007758D7"/>
    <w:rsid w:val="007758E3"/>
    <w:rsid w:val="00777376"/>
    <w:rsid w:val="007801C2"/>
    <w:rsid w:val="007840D6"/>
    <w:rsid w:val="007849E8"/>
    <w:rsid w:val="00784A92"/>
    <w:rsid w:val="00787A8F"/>
    <w:rsid w:val="0079612E"/>
    <w:rsid w:val="007A263A"/>
    <w:rsid w:val="007B137D"/>
    <w:rsid w:val="007B3D11"/>
    <w:rsid w:val="007C2245"/>
    <w:rsid w:val="007C3EFC"/>
    <w:rsid w:val="007D33AE"/>
    <w:rsid w:val="007E079B"/>
    <w:rsid w:val="007F280A"/>
    <w:rsid w:val="007F732D"/>
    <w:rsid w:val="007F7BD8"/>
    <w:rsid w:val="00802137"/>
    <w:rsid w:val="00804094"/>
    <w:rsid w:val="00804E4C"/>
    <w:rsid w:val="008052B1"/>
    <w:rsid w:val="008121F3"/>
    <w:rsid w:val="00813675"/>
    <w:rsid w:val="00821AB1"/>
    <w:rsid w:val="00821B2A"/>
    <w:rsid w:val="00825D90"/>
    <w:rsid w:val="00831D9D"/>
    <w:rsid w:val="0083207C"/>
    <w:rsid w:val="00835539"/>
    <w:rsid w:val="0084477C"/>
    <w:rsid w:val="00851434"/>
    <w:rsid w:val="00851BDF"/>
    <w:rsid w:val="00855B38"/>
    <w:rsid w:val="00857B32"/>
    <w:rsid w:val="00861617"/>
    <w:rsid w:val="00864769"/>
    <w:rsid w:val="008656E4"/>
    <w:rsid w:val="00865EC2"/>
    <w:rsid w:val="00873434"/>
    <w:rsid w:val="0087596E"/>
    <w:rsid w:val="00884E86"/>
    <w:rsid w:val="00887213"/>
    <w:rsid w:val="008B109F"/>
    <w:rsid w:val="008B40CF"/>
    <w:rsid w:val="008B4115"/>
    <w:rsid w:val="008C52BA"/>
    <w:rsid w:val="008D0386"/>
    <w:rsid w:val="008D489A"/>
    <w:rsid w:val="008E56FD"/>
    <w:rsid w:val="00910C7E"/>
    <w:rsid w:val="0091214E"/>
    <w:rsid w:val="0092600A"/>
    <w:rsid w:val="00951348"/>
    <w:rsid w:val="00954598"/>
    <w:rsid w:val="009602D3"/>
    <w:rsid w:val="009615E6"/>
    <w:rsid w:val="009624CF"/>
    <w:rsid w:val="00962ADA"/>
    <w:rsid w:val="00963B5A"/>
    <w:rsid w:val="009661DC"/>
    <w:rsid w:val="009724A3"/>
    <w:rsid w:val="00977667"/>
    <w:rsid w:val="00980976"/>
    <w:rsid w:val="00980C4F"/>
    <w:rsid w:val="00981699"/>
    <w:rsid w:val="00982018"/>
    <w:rsid w:val="00990AE8"/>
    <w:rsid w:val="009922A7"/>
    <w:rsid w:val="00992887"/>
    <w:rsid w:val="00993770"/>
    <w:rsid w:val="00993817"/>
    <w:rsid w:val="00995D81"/>
    <w:rsid w:val="009A3825"/>
    <w:rsid w:val="009B3782"/>
    <w:rsid w:val="009B707D"/>
    <w:rsid w:val="009C2639"/>
    <w:rsid w:val="009C6CE4"/>
    <w:rsid w:val="009C6EA3"/>
    <w:rsid w:val="009D0870"/>
    <w:rsid w:val="009D1686"/>
    <w:rsid w:val="009D5574"/>
    <w:rsid w:val="009D57C8"/>
    <w:rsid w:val="009D7DD3"/>
    <w:rsid w:val="009E0607"/>
    <w:rsid w:val="009E3408"/>
    <w:rsid w:val="009F0C88"/>
    <w:rsid w:val="009F0CAB"/>
    <w:rsid w:val="009F4717"/>
    <w:rsid w:val="009F5EE4"/>
    <w:rsid w:val="009F7000"/>
    <w:rsid w:val="00A05112"/>
    <w:rsid w:val="00A05691"/>
    <w:rsid w:val="00A05CE7"/>
    <w:rsid w:val="00A0618A"/>
    <w:rsid w:val="00A06A7E"/>
    <w:rsid w:val="00A10448"/>
    <w:rsid w:val="00A160A1"/>
    <w:rsid w:val="00A16AC4"/>
    <w:rsid w:val="00A3760D"/>
    <w:rsid w:val="00A404A1"/>
    <w:rsid w:val="00A411B0"/>
    <w:rsid w:val="00A46498"/>
    <w:rsid w:val="00A54C32"/>
    <w:rsid w:val="00A57FBC"/>
    <w:rsid w:val="00A60EDB"/>
    <w:rsid w:val="00A62036"/>
    <w:rsid w:val="00A62F64"/>
    <w:rsid w:val="00A644FF"/>
    <w:rsid w:val="00A64B43"/>
    <w:rsid w:val="00A65E71"/>
    <w:rsid w:val="00A72B04"/>
    <w:rsid w:val="00A7732C"/>
    <w:rsid w:val="00A82C1C"/>
    <w:rsid w:val="00A8624A"/>
    <w:rsid w:val="00A954D9"/>
    <w:rsid w:val="00AA1E08"/>
    <w:rsid w:val="00AA25B1"/>
    <w:rsid w:val="00AA5D96"/>
    <w:rsid w:val="00AA6A58"/>
    <w:rsid w:val="00AA78E6"/>
    <w:rsid w:val="00AB2E4B"/>
    <w:rsid w:val="00AB6704"/>
    <w:rsid w:val="00AC554C"/>
    <w:rsid w:val="00AD1E3A"/>
    <w:rsid w:val="00AD3670"/>
    <w:rsid w:val="00AD7491"/>
    <w:rsid w:val="00AD7980"/>
    <w:rsid w:val="00AE5D51"/>
    <w:rsid w:val="00AF02E7"/>
    <w:rsid w:val="00AF359C"/>
    <w:rsid w:val="00AF3DF5"/>
    <w:rsid w:val="00AF3EE7"/>
    <w:rsid w:val="00AF55DB"/>
    <w:rsid w:val="00B020DE"/>
    <w:rsid w:val="00B3101A"/>
    <w:rsid w:val="00B402EA"/>
    <w:rsid w:val="00B4233A"/>
    <w:rsid w:val="00B45884"/>
    <w:rsid w:val="00B472B2"/>
    <w:rsid w:val="00B54E0D"/>
    <w:rsid w:val="00B55E22"/>
    <w:rsid w:val="00B6148A"/>
    <w:rsid w:val="00B6212E"/>
    <w:rsid w:val="00B65B15"/>
    <w:rsid w:val="00B66989"/>
    <w:rsid w:val="00B71BEC"/>
    <w:rsid w:val="00B721A6"/>
    <w:rsid w:val="00B829E7"/>
    <w:rsid w:val="00B8558F"/>
    <w:rsid w:val="00B90D6E"/>
    <w:rsid w:val="00B966B3"/>
    <w:rsid w:val="00B9676A"/>
    <w:rsid w:val="00B97C99"/>
    <w:rsid w:val="00BA05EB"/>
    <w:rsid w:val="00BB3839"/>
    <w:rsid w:val="00BB685D"/>
    <w:rsid w:val="00BC0737"/>
    <w:rsid w:val="00BC12B6"/>
    <w:rsid w:val="00BC2CD2"/>
    <w:rsid w:val="00BD0A44"/>
    <w:rsid w:val="00BD17DA"/>
    <w:rsid w:val="00BE00CB"/>
    <w:rsid w:val="00BE055C"/>
    <w:rsid w:val="00BF2FCE"/>
    <w:rsid w:val="00BF53E6"/>
    <w:rsid w:val="00C02AA9"/>
    <w:rsid w:val="00C06F20"/>
    <w:rsid w:val="00C120A5"/>
    <w:rsid w:val="00C31798"/>
    <w:rsid w:val="00C34735"/>
    <w:rsid w:val="00C402F8"/>
    <w:rsid w:val="00C41F2B"/>
    <w:rsid w:val="00C6106E"/>
    <w:rsid w:val="00C610E1"/>
    <w:rsid w:val="00C65C64"/>
    <w:rsid w:val="00C7249E"/>
    <w:rsid w:val="00C81D7D"/>
    <w:rsid w:val="00C847D2"/>
    <w:rsid w:val="00C85D2A"/>
    <w:rsid w:val="00C86609"/>
    <w:rsid w:val="00C94C50"/>
    <w:rsid w:val="00C94CBF"/>
    <w:rsid w:val="00C94FAF"/>
    <w:rsid w:val="00C955D4"/>
    <w:rsid w:val="00CA74BE"/>
    <w:rsid w:val="00CB1C72"/>
    <w:rsid w:val="00CB1EC3"/>
    <w:rsid w:val="00CC3355"/>
    <w:rsid w:val="00CC66B5"/>
    <w:rsid w:val="00CD2BC0"/>
    <w:rsid w:val="00CD531E"/>
    <w:rsid w:val="00CD7649"/>
    <w:rsid w:val="00CE54E9"/>
    <w:rsid w:val="00CF5D85"/>
    <w:rsid w:val="00D05D1C"/>
    <w:rsid w:val="00D106CB"/>
    <w:rsid w:val="00D12C7F"/>
    <w:rsid w:val="00D14389"/>
    <w:rsid w:val="00D17D35"/>
    <w:rsid w:val="00D20565"/>
    <w:rsid w:val="00D219DE"/>
    <w:rsid w:val="00D230C7"/>
    <w:rsid w:val="00D25513"/>
    <w:rsid w:val="00D27C5A"/>
    <w:rsid w:val="00D313A7"/>
    <w:rsid w:val="00D35FC2"/>
    <w:rsid w:val="00D36F36"/>
    <w:rsid w:val="00D379A9"/>
    <w:rsid w:val="00D52B3F"/>
    <w:rsid w:val="00D52D80"/>
    <w:rsid w:val="00D56451"/>
    <w:rsid w:val="00D57972"/>
    <w:rsid w:val="00D64E4F"/>
    <w:rsid w:val="00D80AD7"/>
    <w:rsid w:val="00D81AF0"/>
    <w:rsid w:val="00D820A5"/>
    <w:rsid w:val="00D840C9"/>
    <w:rsid w:val="00D877EE"/>
    <w:rsid w:val="00D90094"/>
    <w:rsid w:val="00D9214B"/>
    <w:rsid w:val="00D93DB6"/>
    <w:rsid w:val="00D97996"/>
    <w:rsid w:val="00DA7738"/>
    <w:rsid w:val="00DB1560"/>
    <w:rsid w:val="00DB20F4"/>
    <w:rsid w:val="00DC5119"/>
    <w:rsid w:val="00DD69F9"/>
    <w:rsid w:val="00DD72AC"/>
    <w:rsid w:val="00DD7924"/>
    <w:rsid w:val="00DE478E"/>
    <w:rsid w:val="00DE6B98"/>
    <w:rsid w:val="00DF10E2"/>
    <w:rsid w:val="00DF686E"/>
    <w:rsid w:val="00E0075C"/>
    <w:rsid w:val="00E01C1C"/>
    <w:rsid w:val="00E03B26"/>
    <w:rsid w:val="00E03E59"/>
    <w:rsid w:val="00E05A13"/>
    <w:rsid w:val="00E06DCA"/>
    <w:rsid w:val="00E10911"/>
    <w:rsid w:val="00E116A7"/>
    <w:rsid w:val="00E14705"/>
    <w:rsid w:val="00E14CF1"/>
    <w:rsid w:val="00E159AE"/>
    <w:rsid w:val="00E165D2"/>
    <w:rsid w:val="00E20002"/>
    <w:rsid w:val="00E203DE"/>
    <w:rsid w:val="00E216E5"/>
    <w:rsid w:val="00E218A3"/>
    <w:rsid w:val="00E35BAC"/>
    <w:rsid w:val="00E371A6"/>
    <w:rsid w:val="00E4624C"/>
    <w:rsid w:val="00E51A2C"/>
    <w:rsid w:val="00E51A9E"/>
    <w:rsid w:val="00E52027"/>
    <w:rsid w:val="00E6324A"/>
    <w:rsid w:val="00E66D56"/>
    <w:rsid w:val="00E85116"/>
    <w:rsid w:val="00E864C0"/>
    <w:rsid w:val="00E97A88"/>
    <w:rsid w:val="00E97E6F"/>
    <w:rsid w:val="00EA15A9"/>
    <w:rsid w:val="00EB0336"/>
    <w:rsid w:val="00EB5FA4"/>
    <w:rsid w:val="00EC2176"/>
    <w:rsid w:val="00EC4E49"/>
    <w:rsid w:val="00EC7177"/>
    <w:rsid w:val="00EE0F3A"/>
    <w:rsid w:val="00EE634B"/>
    <w:rsid w:val="00EF1EF9"/>
    <w:rsid w:val="00EF2C46"/>
    <w:rsid w:val="00EF73C3"/>
    <w:rsid w:val="00F04C68"/>
    <w:rsid w:val="00F11E1B"/>
    <w:rsid w:val="00F16850"/>
    <w:rsid w:val="00F205B7"/>
    <w:rsid w:val="00F20E0F"/>
    <w:rsid w:val="00F21BC0"/>
    <w:rsid w:val="00F21EEE"/>
    <w:rsid w:val="00F27E8B"/>
    <w:rsid w:val="00F30461"/>
    <w:rsid w:val="00F31A5E"/>
    <w:rsid w:val="00F33CB0"/>
    <w:rsid w:val="00F35498"/>
    <w:rsid w:val="00F37D5C"/>
    <w:rsid w:val="00F42ABB"/>
    <w:rsid w:val="00F43DE5"/>
    <w:rsid w:val="00F51126"/>
    <w:rsid w:val="00F52C63"/>
    <w:rsid w:val="00F54F66"/>
    <w:rsid w:val="00F5709C"/>
    <w:rsid w:val="00F6035B"/>
    <w:rsid w:val="00F6195F"/>
    <w:rsid w:val="00F67389"/>
    <w:rsid w:val="00F732A0"/>
    <w:rsid w:val="00F7561A"/>
    <w:rsid w:val="00F80308"/>
    <w:rsid w:val="00F82486"/>
    <w:rsid w:val="00F8422B"/>
    <w:rsid w:val="00F939D4"/>
    <w:rsid w:val="00FA2480"/>
    <w:rsid w:val="00FA4980"/>
    <w:rsid w:val="00FA71C4"/>
    <w:rsid w:val="00FB1D04"/>
    <w:rsid w:val="00FC3343"/>
    <w:rsid w:val="00FC6563"/>
    <w:rsid w:val="00FD5B4D"/>
    <w:rsid w:val="00FD5E06"/>
    <w:rsid w:val="00FD78CE"/>
    <w:rsid w:val="00FD7DDF"/>
    <w:rsid w:val="00FD7ED8"/>
    <w:rsid w:val="00FE1448"/>
    <w:rsid w:val="00FE6E35"/>
    <w:rsid w:val="00FF0654"/>
    <w:rsid w:val="00FF6AC5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8A622F"/>
  <w15:chartTrackingRefBased/>
  <w15:docId w15:val="{FA20822A-AA64-4327-A271-17D21B8D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7C3E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3E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52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52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52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2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2BA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87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1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86"/>
  </w:style>
  <w:style w:type="paragraph" w:styleId="Footer">
    <w:name w:val="footer"/>
    <w:basedOn w:val="Normal"/>
    <w:link w:val="FooterChar"/>
    <w:uiPriority w:val="99"/>
    <w:unhideWhenUsed/>
    <w:rsid w:val="009D1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86"/>
  </w:style>
  <w:style w:type="character" w:styleId="FollowedHyperlink">
    <w:name w:val="FollowedHyperlink"/>
    <w:basedOn w:val="DefaultParagraphFont"/>
    <w:uiPriority w:val="99"/>
    <w:semiHidden/>
    <w:unhideWhenUsed/>
    <w:rsid w:val="00D230C7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6E8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6E83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B90D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7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9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11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023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0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82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05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3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39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5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05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4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1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92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0896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060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3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8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41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52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6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98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0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11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6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64d8a375-7c2d-4836-a28a-0fcad2271b3c">
      <Terms xmlns="http://schemas.microsoft.com/office/infopath/2007/PartnerControls"/>
    </lcf76f155ced4ddcb4097134ff3c332f>
    <TaxCatchAll xmlns="c31fa21a-bd56-45dc-8443-478c461873a8" xsi:nil="true"/>
    <SharedWithUsers xmlns="c31fa21a-bd56-45dc-8443-478c461873a8">
      <UserInfo>
        <DisplayName>Sharon Tan</DisplayName>
        <AccountId>10</AccountId>
        <AccountType/>
      </UserInfo>
      <UserInfo>
        <DisplayName>Jeremaine Yeo</DisplayName>
        <AccountId>309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75C6980336A241B7CF6404CE101428" ma:contentTypeVersion="15" ma:contentTypeDescription="Create a new document." ma:contentTypeScope="" ma:versionID="05a7621511a4404405f40e5cc51b97f0">
  <xsd:schema xmlns:xsd="http://www.w3.org/2001/XMLSchema" xmlns:xs="http://www.w3.org/2001/XMLSchema" xmlns:p="http://schemas.microsoft.com/office/2006/metadata/properties" xmlns:ns1="http://schemas.microsoft.com/sharepoint/v3" xmlns:ns2="64d8a375-7c2d-4836-a28a-0fcad2271b3c" xmlns:ns3="c31fa21a-bd56-45dc-8443-478c461873a8" targetNamespace="http://schemas.microsoft.com/office/2006/metadata/properties" ma:root="true" ma:fieldsID="3d06f3f194fbe987c0c73225d49a5475" ns1:_="" ns2:_="" ns3:_="">
    <xsd:import namespace="http://schemas.microsoft.com/sharepoint/v3"/>
    <xsd:import namespace="64d8a375-7c2d-4836-a28a-0fcad2271b3c"/>
    <xsd:import namespace="c31fa21a-bd56-45dc-8443-478c46187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8a375-7c2d-4836-a28a-0fcad2271b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bd6833f-9541-4f4d-9330-f5031dc182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a21a-bd56-45dc-8443-478c46187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7523144-6ec9-4730-8b7f-21b091686192}" ma:internalName="TaxCatchAll" ma:showField="CatchAllData" ma:web="c31fa21a-bd56-45dc-8443-478c461873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C68ACE-AC59-4931-8B57-4F2625EA78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DA660A-CF89-497A-BAE3-1622C0E7087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4d8a375-7c2d-4836-a28a-0fcad2271b3c"/>
    <ds:schemaRef ds:uri="c31fa21a-bd56-45dc-8443-478c461873a8"/>
  </ds:schemaRefs>
</ds:datastoreItem>
</file>

<file path=customXml/itemProps3.xml><?xml version="1.0" encoding="utf-8"?>
<ds:datastoreItem xmlns:ds="http://schemas.openxmlformats.org/officeDocument/2006/customXml" ds:itemID="{E068AEDD-D198-4685-BAF9-BABE8762E6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3F9EAB-435D-4AAC-AECB-A1FC177EF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4d8a375-7c2d-4836-a28a-0fcad2271b3c"/>
    <ds:schemaRef ds:uri="c31fa21a-bd56-45dc-8443-478c46187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208</Words>
  <Characters>1172</Characters>
  <Application>Microsoft Office Word</Application>
  <DocSecurity>0</DocSecurity>
  <Lines>62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Aviva-SL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Aminah</dc:creator>
  <cp:keywords/>
  <dc:description/>
  <cp:lastModifiedBy>Bao Yinjia</cp:lastModifiedBy>
  <cp:revision>4</cp:revision>
  <cp:lastPrinted>2025-05-16T05:53:00Z</cp:lastPrinted>
  <dcterms:created xsi:type="dcterms:W3CDTF">2024-06-05T06:48:00Z</dcterms:created>
  <dcterms:modified xsi:type="dcterms:W3CDTF">2025-05-16T06:41:00Z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#ff0000,8,Calibri</vt:lpwstr>
  </property>
  <property fmtid="{D5CDD505-2E9C-101B-9397-08002B2CF9AE}" pid="4" name="ClassificationContentMarkingFooterText">
    <vt:lpwstr>Confidential</vt:lpwstr>
  </property>
  <property fmtid="{D5CDD505-2E9C-101B-9397-08002B2CF9AE}" pid="5" name="MSIP_Label_33dc54c1-6231-4eda-9650-0fe3d0ec2dac_Enabled">
    <vt:lpwstr>true</vt:lpwstr>
  </property>
  <property fmtid="{D5CDD505-2E9C-101B-9397-08002B2CF9AE}" pid="6" name="MSIP_Label_33dc54c1-6231-4eda-9650-0fe3d0ec2dac_SetDate">
    <vt:lpwstr>2022-06-03T07:04:58Z</vt:lpwstr>
  </property>
  <property fmtid="{D5CDD505-2E9C-101B-9397-08002B2CF9AE}" pid="7" name="MSIP_Label_33dc54c1-6231-4eda-9650-0fe3d0ec2dac_Method">
    <vt:lpwstr>Privileged</vt:lpwstr>
  </property>
  <property fmtid="{D5CDD505-2E9C-101B-9397-08002B2CF9AE}" pid="8" name="MSIP_Label_33dc54c1-6231-4eda-9650-0fe3d0ec2dac_Name">
    <vt:lpwstr>Aviva Singlife Confidential</vt:lpwstr>
  </property>
  <property fmtid="{D5CDD505-2E9C-101B-9397-08002B2CF9AE}" pid="9" name="MSIP_Label_33dc54c1-6231-4eda-9650-0fe3d0ec2dac_SiteId">
    <vt:lpwstr>ff2a83c7-ec1d-4cc7-8bbe-6c529a23f41a</vt:lpwstr>
  </property>
  <property fmtid="{D5CDD505-2E9C-101B-9397-08002B2CF9AE}" pid="10" name="MSIP_Label_33dc54c1-6231-4eda-9650-0fe3d0ec2dac_ActionId">
    <vt:lpwstr>1d1a1a4d-58ec-4f36-a65a-6010f081a673</vt:lpwstr>
  </property>
  <property fmtid="{D5CDD505-2E9C-101B-9397-08002B2CF9AE}" pid="11" name="MSIP_Label_33dc54c1-6231-4eda-9650-0fe3d0ec2dac_ContentBits">
    <vt:lpwstr>2</vt:lpwstr>
  </property>
  <property fmtid="{D5CDD505-2E9C-101B-9397-08002B2CF9AE}" pid="12" name="ContentTypeId">
    <vt:lpwstr>0x0101004075C6980336A241B7CF6404CE101428</vt:lpwstr>
  </property>
  <property fmtid="{D5CDD505-2E9C-101B-9397-08002B2CF9AE}" pid="13" name="MediaServiceImageTags">
    <vt:lpwstr/>
  </property>
</Properties>
</file>